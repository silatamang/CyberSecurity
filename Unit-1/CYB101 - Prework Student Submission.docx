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ace Mono" w:cs="Space Mono" w:eastAsia="Space Mono" w:hAnsi="Space Mono"/>
          <w:b w:val="1"/>
          <w:color w:val="1b1c57"/>
          <w:sz w:val="26"/>
          <w:szCs w:val="26"/>
        </w:rPr>
      </w:pPr>
      <w:r w:rsidDel="00000000" w:rsidR="00000000" w:rsidRPr="00000000">
        <w:rPr>
          <w:rFonts w:ascii="Space Mono" w:cs="Space Mono" w:eastAsia="Space Mono" w:hAnsi="Space Mono"/>
          <w:b w:val="1"/>
          <w:color w:val="1b1c57"/>
          <w:sz w:val="32"/>
          <w:szCs w:val="32"/>
          <w:rtl w:val="0"/>
        </w:rPr>
        <w:t xml:space="preserve">CYB101 Prework </w:t>
        <w:tab/>
        <w:tab/>
        <w:tab/>
        <w:tab/>
        <w:tab/>
        <w:tab/>
      </w:r>
      <w:r w:rsidDel="00000000" w:rsidR="00000000" w:rsidRPr="00000000">
        <w:rPr>
          <w:rFonts w:ascii="Space Mono" w:cs="Space Mono" w:eastAsia="Space Mono" w:hAnsi="Space Mono"/>
          <w:b w:val="1"/>
          <w:color w:val="1b1c57"/>
          <w:sz w:val="26"/>
          <w:szCs w:val="26"/>
          <w:rtl w:val="0"/>
        </w:rPr>
        <w:t xml:space="preserve">(🔗</w:t>
      </w:r>
      <w:hyperlink r:id="rId6">
        <w:r w:rsidDel="00000000" w:rsidR="00000000" w:rsidRPr="00000000">
          <w:rPr>
            <w:rFonts w:ascii="Space Mono" w:cs="Space Mono" w:eastAsia="Space Mono" w:hAnsi="Space Mono"/>
            <w:b w:val="1"/>
            <w:color w:val="1155cc"/>
            <w:sz w:val="26"/>
            <w:szCs w:val="26"/>
            <w:u w:val="single"/>
            <w:rtl w:val="0"/>
          </w:rPr>
          <w:t xml:space="preserve">Instructions Page</w:t>
        </w:r>
      </w:hyperlink>
      <w:r w:rsidDel="00000000" w:rsidR="00000000" w:rsidRPr="00000000">
        <w:rPr>
          <w:rFonts w:ascii="Space Mono" w:cs="Space Mono" w:eastAsia="Space Mono" w:hAnsi="Space Mono"/>
          <w:b w:val="1"/>
          <w:color w:val="1b1c57"/>
          <w:sz w:val="26"/>
          <w:szCs w:val="26"/>
          <w:rtl w:val="0"/>
        </w:rPr>
        <w:t xml:space="preserve">)</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 Student Name:  Sila Tamang</w:t>
      </w:r>
    </w:p>
    <w:p w:rsidR="00000000" w:rsidDel="00000000" w:rsidP="00000000" w:rsidRDefault="00000000" w:rsidRPr="00000000" w14:paraId="00000004">
      <w:pPr>
        <w:rPr>
          <w:rFonts w:ascii="Poppins" w:cs="Poppins" w:eastAsia="Poppins" w:hAnsi="Poppins"/>
          <w:b w:val="1"/>
          <w:sz w:val="28"/>
          <w:szCs w:val="28"/>
        </w:rPr>
      </w:pPr>
      <w:r w:rsidDel="00000000" w:rsidR="00000000" w:rsidRPr="00000000">
        <w:rPr>
          <w:rFonts w:ascii="Poppins" w:cs="Poppins" w:eastAsia="Poppins" w:hAnsi="Poppins"/>
          <w:rtl w:val="0"/>
        </w:rPr>
        <w:t xml:space="preserve">✉️ Student Email: stamang3@uco.edu</w:t>
      </w:r>
      <w:r w:rsidDel="00000000" w:rsidR="00000000" w:rsidRPr="00000000">
        <w:rPr>
          <w:rtl w:val="0"/>
        </w:rPr>
      </w:r>
    </w:p>
    <w:p w:rsidR="00000000" w:rsidDel="00000000" w:rsidP="00000000" w:rsidRDefault="00000000" w:rsidRPr="00000000" w14:paraId="00000005">
      <w:pPr>
        <w:rPr>
          <w:rFonts w:ascii="Poppins" w:cs="Poppins" w:eastAsia="Poppins" w:hAnsi="Poppins"/>
        </w:rPr>
      </w:pPr>
      <w:r w:rsidDel="00000000" w:rsidR="00000000" w:rsidRPr="00000000">
        <w:rPr>
          <w:rtl w:val="0"/>
        </w:rPr>
      </w:r>
    </w:p>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rtl w:val="0"/>
        </w:rPr>
        <w:t xml:space="preserve">For this prework, you’re going to be challenged to explore the giant world of cybersecurity.  Don’t worry,  there are no “right answers” to these questions – it’s just to get you thinking!  Use your search engines and explore!</w:t>
      </w:r>
    </w:p>
    <w:p w:rsidR="00000000" w:rsidDel="00000000" w:rsidP="00000000" w:rsidRDefault="00000000" w:rsidRPr="00000000" w14:paraId="00000007">
      <w:pPr>
        <w:rPr>
          <w:rFonts w:ascii="Poppins" w:cs="Poppins" w:eastAsia="Poppins" w:hAnsi="Poppins"/>
        </w:rPr>
      </w:pPr>
      <w:r w:rsidDel="00000000" w:rsidR="00000000" w:rsidRPr="00000000">
        <w:rPr>
          <w:rtl w:val="0"/>
        </w:rPr>
      </w:r>
    </w:p>
    <w:p w:rsidR="00000000" w:rsidDel="00000000" w:rsidP="00000000" w:rsidRDefault="00000000" w:rsidRPr="00000000" w14:paraId="00000008">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Exploratory Questions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Poppins" w:cs="Poppins" w:eastAsia="Poppins" w:hAnsi="Poppins"/>
              </w:rPr>
            </w:pPr>
            <w:r w:rsidDel="00000000" w:rsidR="00000000" w:rsidRPr="00000000">
              <w:rPr>
                <w:rFonts w:ascii="Poppins" w:cs="Poppins" w:eastAsia="Poppins" w:hAnsi="Poppins"/>
                <w:b w:val="1"/>
                <w:rtl w:val="0"/>
              </w:rPr>
              <w:t xml:space="preserve">❓ Question #1:</w:t>
            </w:r>
            <w:r w:rsidDel="00000000" w:rsidR="00000000" w:rsidRPr="00000000">
              <w:rPr>
                <w:rFonts w:ascii="Poppins" w:cs="Poppins" w:eastAsia="Poppins" w:hAnsi="Poppins"/>
                <w:rtl w:val="0"/>
              </w:rPr>
              <w:t xml:space="preserve"> Pick a </w:t>
            </w:r>
            <w:r w:rsidDel="00000000" w:rsidR="00000000" w:rsidRPr="00000000">
              <w:rPr>
                <w:rFonts w:ascii="Space Mono" w:cs="Space Mono" w:eastAsia="Space Mono" w:hAnsi="Space Mono"/>
                <w:b w:val="1"/>
                <w:color w:val="1b1c57"/>
                <w:sz w:val="26"/>
                <w:szCs w:val="26"/>
                <w:rtl w:val="0"/>
              </w:rPr>
              <w:t xml:space="preserve">🔗</w:t>
            </w:r>
            <w:hyperlink r:id="rId7">
              <w:r w:rsidDel="00000000" w:rsidR="00000000" w:rsidRPr="00000000">
                <w:rPr>
                  <w:rFonts w:ascii="Poppins" w:cs="Poppins" w:eastAsia="Poppins" w:hAnsi="Poppins"/>
                  <w:color w:val="1155cc"/>
                  <w:u w:val="single"/>
                  <w:rtl w:val="0"/>
                </w:rPr>
                <w:t xml:space="preserve">famous historical hack</w:t>
              </w:r>
            </w:hyperlink>
            <w:r w:rsidDel="00000000" w:rsidR="00000000" w:rsidRPr="00000000">
              <w:rPr>
                <w:rFonts w:ascii="Poppins" w:cs="Poppins" w:eastAsia="Poppins" w:hAnsi="Poppins"/>
                <w:rtl w:val="0"/>
              </w:rPr>
              <w:t xml:space="preserve">.  What happened and why?  (100+ words)</w:t>
            </w:r>
          </w:p>
        </w:tc>
      </w:tr>
      <w:tr>
        <w:trPr>
          <w:cantSplit w:val="0"/>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One famous historical hack is the Stuxnet cyberattack on Iran's nuclear program in 2010. The attack, which was widely believed to have been carried out by the US and Israel, was designed to target and infect the computer systems controlling Iran's nuclear enrichment facilities. The virus was able to spread undetected for months and eventually caused significant damage to Iran's nuclear centrifuges, setting back their nuclear program by several years. The reasons behind the attack remain controversial and classified, but it is widely believed to have been an attempt to prevent Iran from acquiring nuclear weapons. The Stuxnet attack was notable for its sophistication and the level of access it was able to gain to its targets, and it served as a wake-up call for the vulnerability of critical infrastructure to cyberattacks.</w:t>
            </w:r>
          </w:p>
        </w:tc>
      </w:tr>
    </w:tbl>
    <w:p w:rsidR="00000000" w:rsidDel="00000000" w:rsidP="00000000" w:rsidRDefault="00000000" w:rsidRPr="00000000" w14:paraId="0000000B">
      <w:pPr>
        <w:rPr>
          <w:rFonts w:ascii="Poppins" w:cs="Poppins" w:eastAsia="Poppins" w:hAnsi="Poppi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b w:val="1"/>
                <w:rtl w:val="0"/>
              </w:rPr>
              <w:t xml:space="preserve">❓ Question #2:</w:t>
            </w:r>
            <w:r w:rsidDel="00000000" w:rsidR="00000000" w:rsidRPr="00000000">
              <w:rPr>
                <w:rFonts w:ascii="Poppins" w:cs="Poppins" w:eastAsia="Poppins" w:hAnsi="Poppins"/>
                <w:rtl w:val="0"/>
              </w:rPr>
              <w:t xml:space="preserve"> If you had a time machine, and could go back and talk to the security team for the hack in Question #1, what advice would you give them on preventing the hack?  (100+ words)</w:t>
            </w:r>
          </w:p>
        </w:tc>
      </w:tr>
      <w:tr>
        <w:trPr>
          <w:cantSplit w:val="0"/>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If I could talk to the security team for the Stuxnet hack, I would advise them to prioritize cybersecurity and implement the following steps to prevent a similar attack:</w:t>
            </w:r>
          </w:p>
          <w:p w:rsidR="00000000" w:rsidDel="00000000" w:rsidP="00000000" w:rsidRDefault="00000000" w:rsidRPr="00000000" w14:paraId="0000000E">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0F">
            <w:pPr>
              <w:widowControl w:val="0"/>
              <w:numPr>
                <w:ilvl w:val="0"/>
                <w:numId w:val="1"/>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Conduct regular security assessments and vulnerability scans to identify and address any potential weaknesses.</w:t>
            </w:r>
          </w:p>
          <w:p w:rsidR="00000000" w:rsidDel="00000000" w:rsidP="00000000" w:rsidRDefault="00000000" w:rsidRPr="00000000" w14:paraId="00000010">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1">
            <w:pPr>
              <w:widowControl w:val="0"/>
              <w:numPr>
                <w:ilvl w:val="0"/>
                <w:numId w:val="1"/>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Implement multi-layered security defenses, including firewalls, antivirus software, and intrusion detection systems.</w:t>
            </w:r>
          </w:p>
          <w:p w:rsidR="00000000" w:rsidDel="00000000" w:rsidP="00000000" w:rsidRDefault="00000000" w:rsidRPr="00000000" w14:paraId="00000012">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3">
            <w:pPr>
              <w:widowControl w:val="0"/>
              <w:numPr>
                <w:ilvl w:val="0"/>
                <w:numId w:val="1"/>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Train employees on cyber security best practices, including how to recognize and avoid phishing attacks.</w:t>
            </w:r>
          </w:p>
          <w:p w:rsidR="00000000" w:rsidDel="00000000" w:rsidP="00000000" w:rsidRDefault="00000000" w:rsidRPr="00000000" w14:paraId="00000014">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Regularly update software and systems to ensure they are protected against the latest threats.</w:t>
            </w:r>
          </w:p>
          <w:p w:rsidR="00000000" w:rsidDel="00000000" w:rsidP="00000000" w:rsidRDefault="00000000" w:rsidRPr="00000000" w14:paraId="00000016">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7">
            <w:pPr>
              <w:widowControl w:val="0"/>
              <w:numPr>
                <w:ilvl w:val="0"/>
                <w:numId w:val="1"/>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Monitor and log all network activity to detect any unusual or suspicious behavior.</w:t>
            </w:r>
          </w:p>
          <w:p w:rsidR="00000000" w:rsidDel="00000000" w:rsidP="00000000" w:rsidRDefault="00000000" w:rsidRPr="00000000" w14:paraId="00000018">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9">
            <w:pPr>
              <w:widowControl w:val="0"/>
              <w:numPr>
                <w:ilvl w:val="0"/>
                <w:numId w:val="1"/>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Implement strict access control and authentication measures, including unique passwords and two-factor authentication, to limit access to sensitive systems.</w:t>
            </w:r>
          </w:p>
          <w:p w:rsidR="00000000" w:rsidDel="00000000" w:rsidP="00000000" w:rsidRDefault="00000000" w:rsidRPr="00000000" w14:paraId="0000001A">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B">
            <w:pPr>
              <w:widowControl w:val="0"/>
              <w:numPr>
                <w:ilvl w:val="0"/>
                <w:numId w:val="1"/>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Regularly back up all critical data and systems to minimize the impact of a potential attack.</w:t>
            </w:r>
          </w:p>
          <w:p w:rsidR="00000000" w:rsidDel="00000000" w:rsidP="00000000" w:rsidRDefault="00000000" w:rsidRPr="00000000" w14:paraId="0000001C">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D">
            <w:pPr>
              <w:widowControl w:val="0"/>
              <w:numPr>
                <w:ilvl w:val="0"/>
                <w:numId w:val="1"/>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Work with trusted security experts to stay up-to-date on the latest threats and best practices for protecting against them.</w:t>
            </w:r>
          </w:p>
          <w:p w:rsidR="00000000" w:rsidDel="00000000" w:rsidP="00000000" w:rsidRDefault="00000000" w:rsidRPr="00000000" w14:paraId="0000001E">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1F">
      <w:pPr>
        <w:rPr>
          <w:rFonts w:ascii="Poppins" w:cs="Poppins" w:eastAsia="Poppins" w:hAnsi="Poppins"/>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Poppins" w:cs="Poppins" w:eastAsia="Poppins" w:hAnsi="Poppins"/>
              </w:rPr>
            </w:pPr>
            <w:r w:rsidDel="00000000" w:rsidR="00000000" w:rsidRPr="00000000">
              <w:rPr>
                <w:rFonts w:ascii="Poppins" w:cs="Poppins" w:eastAsia="Poppins" w:hAnsi="Poppins"/>
                <w:b w:val="1"/>
                <w:rtl w:val="0"/>
              </w:rPr>
              <w:t xml:space="preserve">❓ Question #3:</w:t>
            </w:r>
            <w:r w:rsidDel="00000000" w:rsidR="00000000" w:rsidRPr="00000000">
              <w:rPr>
                <w:rFonts w:ascii="Poppins" w:cs="Poppins" w:eastAsia="Poppins" w:hAnsi="Poppins"/>
                <w:rtl w:val="0"/>
              </w:rPr>
              <w:t xml:space="preserve">  You’ve been tasked with inventing the EASIEST to hack possible device – how would you do it?  (What OS would you run, what features would it have, etc.)  (100+ words)</w:t>
            </w:r>
          </w:p>
        </w:tc>
      </w:tr>
      <w:tr>
        <w:trPr>
          <w:cantSplit w:val="0"/>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To invent the easiest to hack device, I would create a device with the following characteristics:</w:t>
            </w:r>
          </w:p>
          <w:p w:rsidR="00000000" w:rsidDel="00000000" w:rsidP="00000000" w:rsidRDefault="00000000" w:rsidRPr="00000000" w14:paraId="00000022">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3">
            <w:pPr>
              <w:widowControl w:val="0"/>
              <w:numPr>
                <w:ilvl w:val="0"/>
                <w:numId w:val="2"/>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Run an outdated or unsupported operating system with known vulnerabilities that have not been patched.</w:t>
            </w:r>
          </w:p>
          <w:p w:rsidR="00000000" w:rsidDel="00000000" w:rsidP="00000000" w:rsidRDefault="00000000" w:rsidRPr="00000000" w14:paraId="00000024">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5">
            <w:pPr>
              <w:widowControl w:val="0"/>
              <w:numPr>
                <w:ilvl w:val="0"/>
                <w:numId w:val="2"/>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No security updates or patches available, or not installed.</w:t>
            </w:r>
          </w:p>
          <w:p w:rsidR="00000000" w:rsidDel="00000000" w:rsidP="00000000" w:rsidRDefault="00000000" w:rsidRPr="00000000" w14:paraId="00000026">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No firewalls or antivirus software installed, or weak and easily bypassable security measures.</w:t>
            </w:r>
          </w:p>
          <w:p w:rsidR="00000000" w:rsidDel="00000000" w:rsidP="00000000" w:rsidRDefault="00000000" w:rsidRPr="00000000" w14:paraId="00000028">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9">
            <w:pPr>
              <w:widowControl w:val="0"/>
              <w:numPr>
                <w:ilvl w:val="0"/>
                <w:numId w:val="2"/>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Weak or easily guessable passwords, with no two-factor authentication or access control measures.</w:t>
            </w:r>
          </w:p>
          <w:p w:rsidR="00000000" w:rsidDel="00000000" w:rsidP="00000000" w:rsidRDefault="00000000" w:rsidRPr="00000000" w14:paraId="0000002A">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B">
            <w:pPr>
              <w:widowControl w:val="0"/>
              <w:numPr>
                <w:ilvl w:val="0"/>
                <w:numId w:val="2"/>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No logging or monitoring in place to detect malicious activity.</w:t>
            </w:r>
          </w:p>
          <w:p w:rsidR="00000000" w:rsidDel="00000000" w:rsidP="00000000" w:rsidRDefault="00000000" w:rsidRPr="00000000" w14:paraId="0000002C">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D">
            <w:pPr>
              <w:widowControl w:val="0"/>
              <w:numPr>
                <w:ilvl w:val="0"/>
                <w:numId w:val="2"/>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No encryption or secure communication protocols used to protect sensitive data.</w:t>
            </w:r>
          </w:p>
          <w:p w:rsidR="00000000" w:rsidDel="00000000" w:rsidP="00000000" w:rsidRDefault="00000000" w:rsidRPr="00000000" w14:paraId="0000002E">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F">
            <w:pPr>
              <w:widowControl w:val="0"/>
              <w:numPr>
                <w:ilvl w:val="0"/>
                <w:numId w:val="2"/>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Little to no user education on cyber security best practices, such as avoiding phishing scams or downloading suspicious software.</w:t>
            </w:r>
          </w:p>
          <w:p w:rsidR="00000000" w:rsidDel="00000000" w:rsidP="00000000" w:rsidRDefault="00000000" w:rsidRPr="00000000" w14:paraId="00000030">
            <w:pPr>
              <w:widowControl w:val="0"/>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1">
            <w:pPr>
              <w:widowControl w:val="0"/>
              <w:numPr>
                <w:ilvl w:val="0"/>
                <w:numId w:val="2"/>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By creating a device with these features, it would be extremely vulnerable to cyberattacks, making it easy for malicious actors to gain unauthorized access and steal sensitive information or disrupt operations.</w:t>
            </w:r>
          </w:p>
          <w:p w:rsidR="00000000" w:rsidDel="00000000" w:rsidP="00000000" w:rsidRDefault="00000000" w:rsidRPr="00000000" w14:paraId="00000032">
            <w:pPr>
              <w:widowControl w:val="0"/>
              <w:spacing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33">
      <w:pPr>
        <w:rPr>
          <w:rFonts w:ascii="Poppins" w:cs="Poppins" w:eastAsia="Poppins" w:hAnsi="Poppins"/>
        </w:rPr>
      </w:pPr>
      <w:r w:rsidDel="00000000" w:rsidR="00000000" w:rsidRPr="00000000">
        <w:rPr>
          <w:rtl w:val="0"/>
        </w:rPr>
      </w:r>
    </w:p>
    <w:p w:rsidR="00000000" w:rsidDel="00000000" w:rsidP="00000000" w:rsidRDefault="00000000" w:rsidRPr="00000000" w14:paraId="00000034">
      <w:pPr>
        <w:rPr>
          <w:rFonts w:ascii="Poppins" w:cs="Poppins" w:eastAsia="Poppins" w:hAnsi="Poppins"/>
        </w:rPr>
      </w:pPr>
      <w:r w:rsidDel="00000000" w:rsidR="00000000" w:rsidRPr="00000000">
        <w:rPr>
          <w:rtl w:val="0"/>
        </w:rPr>
      </w:r>
    </w:p>
    <w:p w:rsidR="00000000" w:rsidDel="00000000" w:rsidP="00000000" w:rsidRDefault="00000000" w:rsidRPr="00000000" w14:paraId="00000035">
      <w:pPr>
        <w:rPr>
          <w:rFonts w:ascii="Poppins" w:cs="Poppins" w:eastAsia="Poppins" w:hAnsi="Poppins"/>
        </w:rPr>
      </w:pPr>
      <w:r w:rsidDel="00000000" w:rsidR="00000000" w:rsidRPr="00000000">
        <w:rPr>
          <w:rFonts w:ascii="Poppins" w:cs="Poppins" w:eastAsia="Poppins" w:hAnsi="Poppins"/>
          <w:rtl w:val="0"/>
        </w:rPr>
        <w:t xml:space="preserve">Nice job, that’s everything for the prework!</w:t>
      </w:r>
    </w:p>
    <w:p w:rsidR="00000000" w:rsidDel="00000000" w:rsidP="00000000" w:rsidRDefault="00000000" w:rsidRPr="00000000" w14:paraId="00000036">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rFonts w:ascii="Poppins" w:cs="Poppins" w:eastAsia="Poppins" w:hAnsi="Poppins"/>
        </w:rPr>
      </w:pPr>
      <w:r w:rsidDel="00000000" w:rsidR="00000000" w:rsidRPr="00000000">
        <w:rPr>
          <w:rtl w:val="0"/>
        </w:rPr>
      </w:r>
    </w:p>
    <w:p w:rsidR="00000000" w:rsidDel="00000000" w:rsidP="00000000" w:rsidRDefault="00000000" w:rsidRPr="00000000" w14:paraId="00000038">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Submission Checklist </w:t>
      </w:r>
    </w:p>
    <w:p w:rsidR="00000000" w:rsidDel="00000000" w:rsidP="00000000" w:rsidRDefault="00000000" w:rsidRPr="00000000" w14:paraId="00000039">
      <w:pPr>
        <w:rPr>
          <w:rFonts w:ascii="Poppins" w:cs="Poppins" w:eastAsia="Poppins" w:hAnsi="Poppins"/>
          <w:b w:val="1"/>
          <w:i w:val="1"/>
          <w:color w:val="fe3c84"/>
          <w:sz w:val="24"/>
          <w:szCs w:val="24"/>
        </w:rPr>
      </w:pPr>
      <w:r w:rsidDel="00000000" w:rsidR="00000000" w:rsidRPr="00000000">
        <w:rPr>
          <w:rFonts w:ascii="Poppins" w:cs="Poppins" w:eastAsia="Poppins" w:hAnsi="Poppins"/>
          <w:b w:val="1"/>
          <w:sz w:val="28"/>
          <w:szCs w:val="28"/>
          <w:rtl w:val="0"/>
        </w:rPr>
        <w:t xml:space="preserve">👉</w:t>
      </w:r>
      <w:r w:rsidDel="00000000" w:rsidR="00000000" w:rsidRPr="00000000">
        <w:rPr>
          <w:rFonts w:ascii="Poppins" w:cs="Poppins" w:eastAsia="Poppins" w:hAnsi="Poppins"/>
          <w:i w:val="1"/>
          <w:sz w:val="24"/>
          <w:szCs w:val="24"/>
          <w:rtl w:val="0"/>
        </w:rPr>
        <w:t xml:space="preserve">Check off each of the features you have completed. </w:t>
      </w:r>
      <w:r w:rsidDel="00000000" w:rsidR="00000000" w:rsidRPr="00000000">
        <w:rPr>
          <w:rFonts w:ascii="Poppins" w:cs="Poppins" w:eastAsia="Poppins" w:hAnsi="Poppins"/>
          <w:b w:val="1"/>
          <w:i w:val="1"/>
          <w:color w:val="fe3c84"/>
          <w:sz w:val="24"/>
          <w:szCs w:val="24"/>
          <w:rtl w:val="0"/>
        </w:rPr>
        <w:t xml:space="preserve">You will only be graded on the features you check off. </w:t>
      </w:r>
    </w:p>
    <w:p w:rsidR="00000000" w:rsidDel="00000000" w:rsidP="00000000" w:rsidRDefault="00000000" w:rsidRPr="00000000" w14:paraId="0000003A">
      <w:pPr>
        <w:rPr>
          <w:rFonts w:ascii="Poppins" w:cs="Poppins" w:eastAsia="Poppins" w:hAnsi="Poppins"/>
        </w:rPr>
      </w:pPr>
      <w:r w:rsidDel="00000000" w:rsidR="00000000" w:rsidRPr="00000000">
        <w:rPr>
          <w:rtl w:val="0"/>
        </w:rPr>
      </w:r>
    </w:p>
    <w:p w:rsidR="00000000" w:rsidDel="00000000" w:rsidP="00000000" w:rsidRDefault="00000000" w:rsidRPr="00000000" w14:paraId="0000003B">
      <w:pPr>
        <w:rPr>
          <w:rFonts w:ascii="Poppins" w:cs="Poppins" w:eastAsia="Poppins" w:hAnsi="Poppins"/>
          <w:b w:val="1"/>
          <w:shd w:fill="ffeeff" w:val="clear"/>
        </w:rPr>
      </w:pPr>
      <w:r w:rsidDel="00000000" w:rsidR="00000000" w:rsidRPr="00000000">
        <w:rPr>
          <w:rFonts w:ascii="Poppins" w:cs="Poppins" w:eastAsia="Poppins" w:hAnsi="Poppins"/>
          <w:b w:val="1"/>
          <w:shd w:fill="ffeeff" w:val="clear"/>
          <w:rtl w:val="0"/>
        </w:rPr>
        <w:t xml:space="preserve">Exploratory Questions</w:t>
      </w:r>
    </w:p>
    <w:p w:rsidR="00000000" w:rsidDel="00000000" w:rsidP="00000000" w:rsidRDefault="00000000" w:rsidRPr="00000000" w14:paraId="0000003C">
      <w:pPr>
        <w:numPr>
          <w:ilvl w:val="0"/>
          <w:numId w:val="4"/>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Question #1 answered above (100+ words)</w:t>
      </w:r>
    </w:p>
    <w:p w:rsidR="00000000" w:rsidDel="00000000" w:rsidP="00000000" w:rsidRDefault="00000000" w:rsidRPr="00000000" w14:paraId="0000003D">
      <w:pPr>
        <w:numPr>
          <w:ilvl w:val="0"/>
          <w:numId w:val="3"/>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Question #2 answered above (100+ words)</w:t>
      </w:r>
    </w:p>
    <w:p w:rsidR="00000000" w:rsidDel="00000000" w:rsidP="00000000" w:rsidRDefault="00000000" w:rsidRPr="00000000" w14:paraId="0000003E">
      <w:pPr>
        <w:numPr>
          <w:ilvl w:val="0"/>
          <w:numId w:val="3"/>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Question #3 answered above (100+ words)</w:t>
      </w:r>
    </w:p>
    <w:p w:rsidR="00000000" w:rsidDel="00000000" w:rsidP="00000000" w:rsidRDefault="00000000" w:rsidRPr="00000000" w14:paraId="0000003F">
      <w:pPr>
        <w:rPr>
          <w:rFonts w:ascii="Poppins" w:cs="Poppins" w:eastAsia="Poppins" w:hAnsi="Poppins"/>
        </w:rPr>
      </w:pPr>
      <w:r w:rsidDel="00000000" w:rsidR="00000000" w:rsidRPr="00000000">
        <w:rPr>
          <w:rtl w:val="0"/>
        </w:rPr>
      </w:r>
    </w:p>
    <w:p w:rsidR="00000000" w:rsidDel="00000000" w:rsidP="00000000" w:rsidRDefault="00000000" w:rsidRPr="00000000" w14:paraId="00000040">
      <w:pPr>
        <w:rPr>
          <w:rFonts w:ascii="Poppins" w:cs="Poppins" w:eastAsia="Poppins" w:hAnsi="Poppins"/>
          <w:b w:val="1"/>
          <w:shd w:fill="d7ffee" w:val="clear"/>
        </w:rPr>
      </w:pPr>
      <w:r w:rsidDel="00000000" w:rsidR="00000000" w:rsidRPr="00000000">
        <w:rPr>
          <w:rFonts w:ascii="Poppins" w:cs="Poppins" w:eastAsia="Poppins" w:hAnsi="Poppins"/>
          <w:b w:val="1"/>
          <w:shd w:fill="d7ffee" w:val="clear"/>
          <w:rtl w:val="0"/>
        </w:rPr>
        <w:t xml:space="preserve">Submit your work!</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c385" w:space="0" w:sz="24" w:val="single"/>
              <w:left w:color="00c385" w:space="0" w:sz="24" w:val="single"/>
              <w:bottom w:color="00c385" w:space="0" w:sz="24" w:val="single"/>
              <w:right w:color="00c385"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Poppins" w:cs="Poppins" w:eastAsia="Poppins" w:hAnsi="Poppins"/>
              </w:rPr>
            </w:pPr>
            <w:r w:rsidDel="00000000" w:rsidR="00000000" w:rsidRPr="00000000">
              <w:rPr>
                <w:rFonts w:ascii="Poppins" w:cs="Poppins" w:eastAsia="Poppins" w:hAnsi="Poppins"/>
                <w:rtl w:val="0"/>
              </w:rPr>
              <w:t xml:space="preserve">Step 1: </w:t>
            </w:r>
            <w:r w:rsidDel="00000000" w:rsidR="00000000" w:rsidRPr="00000000">
              <w:rPr>
                <w:rFonts w:ascii="Poppins" w:cs="Poppins" w:eastAsia="Poppins" w:hAnsi="Poppins"/>
                <w:b w:val="1"/>
                <w:rtl w:val="0"/>
              </w:rPr>
              <w:t xml:space="preserve">Click </w:t>
            </w:r>
            <w:r w:rsidDel="00000000" w:rsidR="00000000" w:rsidRPr="00000000">
              <w:rPr>
                <w:rFonts w:ascii="Poppins" w:cs="Poppins" w:eastAsia="Poppins" w:hAnsi="Poppins"/>
                <w:rtl w:val="0"/>
              </w:rPr>
              <w:t xml:space="preserve">the Share button at the top of your screen double check that anyone with the link can comment. </w:t>
            </w:r>
          </w:p>
          <w:p w:rsidR="00000000" w:rsidDel="00000000" w:rsidP="00000000" w:rsidRDefault="00000000" w:rsidRPr="00000000" w14:paraId="00000042">
            <w:pPr>
              <w:spacing w:line="240" w:lineRule="auto"/>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1200150" cy="600075"/>
                  <wp:effectExtent b="0" l="0" r="0" t="0"/>
                  <wp:docPr id="2" name="image2.png"/>
                  <a:graphic>
                    <a:graphicData uri="http://schemas.openxmlformats.org/drawingml/2006/picture">
                      <pic:pic>
                        <pic:nvPicPr>
                          <pic:cNvPr id="0" name="image2.png"/>
                          <pic:cNvPicPr preferRelativeResize="0"/>
                        </pic:nvPicPr>
                        <pic:blipFill>
                          <a:blip r:embed="rId8"/>
                          <a:srcRect b="0" l="5263" r="0" t="0"/>
                          <a:stretch>
                            <a:fillRect/>
                          </a:stretch>
                        </pic:blipFill>
                        <pic:spPr>
                          <a:xfrm>
                            <a:off x="0" y="0"/>
                            <a:ext cx="1200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4100513" cy="94110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00513" cy="94110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5">
            <w:pPr>
              <w:rPr>
                <w:rFonts w:ascii="Poppins" w:cs="Poppins" w:eastAsia="Poppins" w:hAnsi="Poppins"/>
              </w:rPr>
            </w:pPr>
            <w:r w:rsidDel="00000000" w:rsidR="00000000" w:rsidRPr="00000000">
              <w:rPr>
                <w:rFonts w:ascii="Poppins" w:cs="Poppins" w:eastAsia="Poppins" w:hAnsi="Poppins"/>
                <w:rtl w:val="0"/>
              </w:rPr>
              <w:t xml:space="preserve">Step 2: </w:t>
            </w:r>
            <w:r w:rsidDel="00000000" w:rsidR="00000000" w:rsidRPr="00000000">
              <w:rPr>
                <w:rFonts w:ascii="Poppins" w:cs="Poppins" w:eastAsia="Poppins" w:hAnsi="Poppins"/>
                <w:b w:val="1"/>
                <w:rtl w:val="0"/>
              </w:rPr>
              <w:t xml:space="preserve">Copy </w:t>
            </w:r>
            <w:r w:rsidDel="00000000" w:rsidR="00000000" w:rsidRPr="00000000">
              <w:rPr>
                <w:rFonts w:ascii="Poppins" w:cs="Poppins" w:eastAsia="Poppins" w:hAnsi="Poppins"/>
                <w:rtl w:val="0"/>
              </w:rPr>
              <w:t xml:space="preserve">the link to this document.</w:t>
            </w:r>
          </w:p>
          <w:p w:rsidR="00000000" w:rsidDel="00000000" w:rsidP="00000000" w:rsidRDefault="00000000" w:rsidRPr="00000000" w14:paraId="00000046">
            <w:pPr>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1423988" cy="57277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23988" cy="57277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Poppins" w:cs="Poppins" w:eastAsia="Poppins" w:hAnsi="Poppins"/>
              </w:rPr>
            </w:pPr>
            <w:r w:rsidDel="00000000" w:rsidR="00000000" w:rsidRPr="00000000">
              <w:rPr>
                <w:rtl w:val="0"/>
              </w:rPr>
            </w:r>
          </w:p>
          <w:p w:rsidR="00000000" w:rsidDel="00000000" w:rsidP="00000000" w:rsidRDefault="00000000" w:rsidRPr="00000000" w14:paraId="00000048">
            <w:pPr>
              <w:rPr>
                <w:rFonts w:ascii="Poppins" w:cs="Poppins" w:eastAsia="Poppins" w:hAnsi="Poppins"/>
                <w:b w:val="1"/>
              </w:rPr>
            </w:pPr>
            <w:r w:rsidDel="00000000" w:rsidR="00000000" w:rsidRPr="00000000">
              <w:rPr>
                <w:rFonts w:ascii="Poppins" w:cs="Poppins" w:eastAsia="Poppins" w:hAnsi="Poppins"/>
                <w:rtl w:val="0"/>
              </w:rPr>
              <w:t xml:space="preserve">Step 3: </w:t>
            </w:r>
            <w:r w:rsidDel="00000000" w:rsidR="00000000" w:rsidRPr="00000000">
              <w:rPr>
                <w:rFonts w:ascii="Poppins" w:cs="Poppins" w:eastAsia="Poppins" w:hAnsi="Poppins"/>
                <w:b w:val="1"/>
                <w:rtl w:val="0"/>
              </w:rPr>
              <w:t xml:space="preserve">Submit </w:t>
            </w:r>
            <w:r w:rsidDel="00000000" w:rsidR="00000000" w:rsidRPr="00000000">
              <w:rPr>
                <w:rFonts w:ascii="Poppins" w:cs="Poppins" w:eastAsia="Poppins" w:hAnsi="Poppins"/>
                <w:rtl w:val="0"/>
              </w:rPr>
              <w:t xml:space="preserve">the link on the portal. </w:t>
            </w:r>
            <w:r w:rsidDel="00000000" w:rsidR="00000000" w:rsidRPr="00000000">
              <w:rPr>
                <w:rtl w:val="0"/>
              </w:rPr>
            </w:r>
          </w:p>
        </w:tc>
      </w:tr>
    </w:tbl>
    <w:p w:rsidR="00000000" w:rsidDel="00000000" w:rsidP="00000000" w:rsidRDefault="00000000" w:rsidRPr="00000000" w14:paraId="00000049">
      <w:pPr>
        <w:rPr>
          <w:rFonts w:ascii="Poppins" w:cs="Poppins" w:eastAsia="Poppins" w:hAnsi="Poppins"/>
        </w:rPr>
      </w:pPr>
      <w:r w:rsidDel="00000000" w:rsidR="00000000" w:rsidRPr="00000000">
        <w:rPr>
          <w:rtl w:val="0"/>
        </w:rPr>
      </w:r>
    </w:p>
    <w:p w:rsidR="00000000" w:rsidDel="00000000" w:rsidP="00000000" w:rsidRDefault="00000000" w:rsidRPr="00000000" w14:paraId="0000004A">
      <w:pPr>
        <w:rPr>
          <w:rFonts w:ascii="Poppins" w:cs="Poppins" w:eastAsia="Poppins" w:hAnsi="Poppins"/>
        </w:rPr>
      </w:pPr>
      <w:r w:rsidDel="00000000" w:rsidR="00000000" w:rsidRPr="00000000">
        <w:rPr>
          <w:rtl w:val="0"/>
        </w:rPr>
      </w:r>
    </w:p>
    <w:p w:rsidR="00000000" w:rsidDel="00000000" w:rsidP="00000000" w:rsidRDefault="00000000" w:rsidRPr="00000000" w14:paraId="0000004B">
      <w:pPr>
        <w:rPr>
          <w:rFonts w:ascii="Poppins" w:cs="Poppins" w:eastAsia="Poppins" w:hAnsi="Poppins"/>
          <w:b w:val="1"/>
          <w:shd w:fill="ffedf0" w:val="clear"/>
        </w:rPr>
      </w:pPr>
      <w:r w:rsidDel="00000000" w:rsidR="00000000" w:rsidRPr="00000000">
        <w:rPr>
          <w:rFonts w:ascii="Poppins" w:cs="Poppins" w:eastAsia="Poppins" w:hAnsi="Poppins"/>
          <w:b w:val="1"/>
          <w:shd w:fill="ffedf0" w:val="clear"/>
          <w:rtl w:val="0"/>
        </w:rPr>
        <w:t xml:space="preserve">Grader Comments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e3c84" w:space="0" w:sz="24" w:val="single"/>
              <w:left w:color="fe3c84" w:space="0" w:sz="24" w:val="single"/>
              <w:bottom w:color="fe3c84" w:space="0" w:sz="24" w:val="single"/>
              <w:right w:color="fe3c84" w:space="0" w:sz="24"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Poppins" w:cs="Poppins" w:eastAsia="Poppins" w:hAnsi="Poppins"/>
                <w:i w:val="1"/>
              </w:rPr>
            </w:pPr>
            <w:r w:rsidDel="00000000" w:rsidR="00000000" w:rsidRPr="00000000">
              <w:rPr>
                <w:rFonts w:ascii="Poppins" w:cs="Poppins" w:eastAsia="Poppins" w:hAnsi="Poppins"/>
                <w:i w:val="1"/>
                <w:rtl w:val="0"/>
              </w:rPr>
              <w:t xml:space="preserve">Once your project has been assessed, our graders will leave feedback for you in this space. Please do not delete. </w:t>
            </w:r>
          </w:p>
          <w:p w:rsidR="00000000" w:rsidDel="00000000" w:rsidP="00000000" w:rsidRDefault="00000000" w:rsidRPr="00000000" w14:paraId="0000004D">
            <w:pPr>
              <w:rPr>
                <w:rFonts w:ascii="Poppins" w:cs="Poppins" w:eastAsia="Poppins" w:hAnsi="Poppins"/>
              </w:rPr>
            </w:pPr>
            <w:r w:rsidDel="00000000" w:rsidR="00000000" w:rsidRPr="00000000">
              <w:rPr>
                <w:rtl w:val="0"/>
              </w:rPr>
            </w:r>
          </w:p>
          <w:p w:rsidR="00000000" w:rsidDel="00000000" w:rsidP="00000000" w:rsidRDefault="00000000" w:rsidRPr="00000000" w14:paraId="0000004E">
            <w:pPr>
              <w:pStyle w:val="Heading2"/>
              <w:keepNext w:val="0"/>
              <w:keepLines w:val="0"/>
              <w:spacing w:after="0" w:before="0" w:line="331.2" w:lineRule="auto"/>
              <w:ind w:firstLine="129.6"/>
              <w:jc w:val="center"/>
              <w:rPr>
                <w:rFonts w:ascii="Poppins" w:cs="Poppins" w:eastAsia="Poppins" w:hAnsi="Poppins"/>
                <w:b w:val="1"/>
                <w:sz w:val="28"/>
                <w:szCs w:val="28"/>
              </w:rPr>
            </w:pPr>
            <w:bookmarkStart w:colFirst="0" w:colLast="0" w:name="_ji76zcopxa5b" w:id="0"/>
            <w:bookmarkEnd w:id="0"/>
            <w:r w:rsidDel="00000000" w:rsidR="00000000" w:rsidRPr="00000000">
              <w:rPr>
                <w:rFonts w:ascii="Poppins" w:cs="Poppins" w:eastAsia="Poppins" w:hAnsi="Poppins"/>
                <w:b w:val="1"/>
                <w:sz w:val="28"/>
                <w:szCs w:val="28"/>
                <w:rtl w:val="0"/>
              </w:rPr>
              <w:t xml:space="preserve">Grading Rubric</w:t>
            </w:r>
          </w:p>
          <w:tbl>
            <w:tblPr>
              <w:tblStyle w:val="Table6"/>
              <w:tblW w:w="10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
              <w:gridCol w:w="1290"/>
              <w:gridCol w:w="1065"/>
              <w:tblGridChange w:id="0">
                <w:tblGrid>
                  <w:gridCol w:w="8250"/>
                  <w:gridCol w:w="1290"/>
                  <w:gridCol w:w="1065"/>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e9f6ff" w:val="clear"/>
                  <w:tcMar>
                    <w:top w:w="100.0" w:type="dxa"/>
                    <w:left w:w="100.0" w:type="dxa"/>
                    <w:bottom w:w="100.0" w:type="dxa"/>
                    <w:right w:w="100.0" w:type="dxa"/>
                  </w:tcMar>
                  <w:vAlign w:val="top"/>
                </w:tcPr>
                <w:p w:rsidR="00000000" w:rsidDel="00000000" w:rsidP="00000000" w:rsidRDefault="00000000" w:rsidRPr="00000000" w14:paraId="0000004F">
                  <w:pPr>
                    <w:spacing w:line="288" w:lineRule="auto"/>
                    <w:ind w:firstLine="129.6"/>
                    <w:rPr>
                      <w:rFonts w:ascii="Poppins" w:cs="Poppins" w:eastAsia="Poppins" w:hAnsi="Poppins"/>
                    </w:rPr>
                  </w:pPr>
                  <w:r w:rsidDel="00000000" w:rsidR="00000000" w:rsidRPr="00000000">
                    <w:rPr>
                      <w:rFonts w:ascii="Poppins" w:cs="Poppins" w:eastAsia="Poppins" w:hAnsi="Poppins"/>
                      <w:rtl w:val="0"/>
                    </w:rPr>
                    <w:t xml:space="preserve">Exploratory Questions</w:t>
                  </w:r>
                </w:p>
              </w:tc>
              <w:tc>
                <w:tcPr>
                  <w:tcBorders>
                    <w:top w:color="000000" w:space="0" w:sz="8" w:val="single"/>
                    <w:left w:color="000000" w:space="0" w:sz="8" w:val="single"/>
                    <w:bottom w:color="000000" w:space="0" w:sz="8" w:val="single"/>
                    <w:right w:color="000000" w:space="0" w:sz="8" w:val="single"/>
                  </w:tcBorders>
                  <w:shd w:fill="e9f6ff" w:val="clear"/>
                  <w:tcMar>
                    <w:top w:w="100.0" w:type="dxa"/>
                    <w:left w:w="100.0" w:type="dxa"/>
                    <w:bottom w:w="100.0" w:type="dxa"/>
                    <w:right w:w="100.0" w:type="dxa"/>
                  </w:tcMar>
                  <w:vAlign w:val="top"/>
                </w:tcPr>
                <w:p w:rsidR="00000000" w:rsidDel="00000000" w:rsidP="00000000" w:rsidRDefault="00000000" w:rsidRPr="00000000" w14:paraId="00000050">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Received</w:t>
                  </w:r>
                </w:p>
              </w:tc>
              <w:tc>
                <w:tcPr>
                  <w:tcBorders>
                    <w:top w:color="000000" w:space="0" w:sz="8" w:val="single"/>
                    <w:left w:color="000000" w:space="0" w:sz="8" w:val="single"/>
                    <w:bottom w:color="000000" w:space="0" w:sz="8" w:val="single"/>
                    <w:right w:color="000000" w:space="0" w:sz="8" w:val="single"/>
                  </w:tcBorders>
                  <w:shd w:fill="e9f6ff" w:val="clear"/>
                  <w:tcMar>
                    <w:top w:w="100.0" w:type="dxa"/>
                    <w:left w:w="100.0" w:type="dxa"/>
                    <w:bottom w:w="100.0" w:type="dxa"/>
                    <w:right w:w="100.0" w:type="dxa"/>
                  </w:tcMar>
                  <w:vAlign w:val="top"/>
                </w:tcPr>
                <w:p w:rsidR="00000000" w:rsidDel="00000000" w:rsidP="00000000" w:rsidRDefault="00000000" w:rsidRPr="00000000" w14:paraId="00000051">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Poppins" w:cs="Poppins" w:eastAsia="Poppins" w:hAnsi="Poppins"/>
                      <w:sz w:val="20"/>
                      <w:szCs w:val="20"/>
                    </w:rPr>
                  </w:pPr>
                  <w:r w:rsidDel="00000000" w:rsidR="00000000" w:rsidRPr="00000000">
                    <w:rPr>
                      <w:rFonts w:ascii="Poppins" w:cs="Poppins" w:eastAsia="Poppins" w:hAnsi="Poppins"/>
                      <w:rtl w:val="0"/>
                    </w:rPr>
                    <w:t xml:space="preserve">  Question #1 answered above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ind w:firstLine="129.6"/>
                    <w:rPr>
                      <w:rFonts w:ascii="Poppins" w:cs="Poppins" w:eastAsia="Poppins" w:hAnsi="Poppins"/>
                    </w:rPr>
                  </w:pPr>
                  <w:ins w:author="Kei Relingo" w:id="0" w:date="2023-01-31T07:45:27Z">
                    <w:r w:rsidDel="00000000" w:rsidR="00000000" w:rsidRPr="00000000">
                      <w:rPr>
                        <w:rFonts w:ascii="Poppins" w:cs="Poppins" w:eastAsia="Poppins" w:hAnsi="Poppins"/>
                        <w:rtl w:val="0"/>
                      </w:rPr>
                      <w:t xml:space="preserve">4</w:t>
                    </w:r>
                  </w:ins>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4</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Poppins" w:cs="Poppins" w:eastAsia="Poppins" w:hAnsi="Poppins"/>
                      <w:sz w:val="20"/>
                      <w:szCs w:val="20"/>
                    </w:rPr>
                  </w:pPr>
                  <w:r w:rsidDel="00000000" w:rsidR="00000000" w:rsidRPr="00000000">
                    <w:rPr>
                      <w:rFonts w:ascii="Poppins" w:cs="Poppins" w:eastAsia="Poppins" w:hAnsi="Poppins"/>
                      <w:rtl w:val="0"/>
                    </w:rPr>
                    <w:t xml:space="preserve">  Question #2 answered above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ind w:firstLine="129.6"/>
                    <w:rPr>
                      <w:rFonts w:ascii="Poppins" w:cs="Poppins" w:eastAsia="Poppins" w:hAnsi="Poppins"/>
                    </w:rPr>
                  </w:pPr>
                  <w:ins w:author="Kei Relingo" w:id="1" w:date="2023-01-31T07:45:29Z">
                    <w:r w:rsidDel="00000000" w:rsidR="00000000" w:rsidRPr="00000000">
                      <w:rPr>
                        <w:rFonts w:ascii="Poppins" w:cs="Poppins" w:eastAsia="Poppins" w:hAnsi="Poppins"/>
                        <w:rtl w:val="0"/>
                      </w:rPr>
                      <w:t xml:space="preserve">4</w:t>
                    </w:r>
                  </w:ins>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4</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Poppins" w:cs="Poppins" w:eastAsia="Poppins" w:hAnsi="Poppins"/>
                      <w:sz w:val="20"/>
                      <w:szCs w:val="20"/>
                    </w:rPr>
                  </w:pPr>
                  <w:r w:rsidDel="00000000" w:rsidR="00000000" w:rsidRPr="00000000">
                    <w:rPr>
                      <w:rFonts w:ascii="Poppins" w:cs="Poppins" w:eastAsia="Poppins" w:hAnsi="Poppins"/>
                      <w:rtl w:val="0"/>
                    </w:rPr>
                    <w:t xml:space="preserve">  Question #3 answered above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firstLine="129.6"/>
                    <w:rPr>
                      <w:rFonts w:ascii="Poppins" w:cs="Poppins" w:eastAsia="Poppins" w:hAnsi="Poppins"/>
                    </w:rPr>
                  </w:pPr>
                  <w:ins w:author="Kei Relingo" w:id="2" w:date="2023-01-31T07:45:30Z">
                    <w:r w:rsidDel="00000000" w:rsidR="00000000" w:rsidRPr="00000000">
                      <w:rPr>
                        <w:rFonts w:ascii="Poppins" w:cs="Poppins" w:eastAsia="Poppins" w:hAnsi="Poppins"/>
                        <w:rtl w:val="0"/>
                      </w:rPr>
                      <w:t xml:space="preserve">4</w:t>
                    </w:r>
                  </w:ins>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Total Points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ind w:firstLine="129.6"/>
                    <w:rPr>
                      <w:rFonts w:ascii="Poppins" w:cs="Poppins" w:eastAsia="Poppins" w:hAnsi="Poppins"/>
                    </w:rPr>
                  </w:pPr>
                  <w:ins w:author="Kei Relingo" w:id="3" w:date="2023-01-31T07:45:31Z">
                    <w:r w:rsidDel="00000000" w:rsidR="00000000" w:rsidRPr="00000000">
                      <w:rPr>
                        <w:rFonts w:ascii="Poppins" w:cs="Poppins" w:eastAsia="Poppins" w:hAnsi="Poppins"/>
                        <w:rtl w:val="0"/>
                      </w:rPr>
                      <w:t xml:space="preserve">12</w:t>
                    </w:r>
                  </w:ins>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88" w:lineRule="auto"/>
                    <w:ind w:firstLine="129.6"/>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   12</w:t>
                  </w:r>
                </w:p>
              </w:tc>
            </w:tr>
          </w:tbl>
          <w:p w:rsidR="00000000" w:rsidDel="00000000" w:rsidP="00000000" w:rsidRDefault="00000000" w:rsidRPr="00000000" w14:paraId="0000005E">
            <w:pPr>
              <w:ind w:firstLine="129.6"/>
              <w:rPr>
                <w:rFonts w:ascii="Poppins" w:cs="Poppins" w:eastAsia="Poppins" w:hAnsi="Poppins"/>
              </w:rPr>
            </w:pPr>
            <w:r w:rsidDel="00000000" w:rsidR="00000000" w:rsidRPr="00000000">
              <w:rPr>
                <w:rtl w:val="0"/>
              </w:rPr>
            </w:r>
          </w:p>
          <w:p w:rsidR="00000000" w:rsidDel="00000000" w:rsidP="00000000" w:rsidRDefault="00000000" w:rsidRPr="00000000" w14:paraId="0000005F">
            <w:pPr>
              <w:rPr>
                <w:rFonts w:ascii="Poppins" w:cs="Poppins" w:eastAsia="Poppins" w:hAnsi="Poppins"/>
                <w:b w:val="1"/>
              </w:rPr>
            </w:pPr>
            <w:r w:rsidDel="00000000" w:rsidR="00000000" w:rsidRPr="00000000">
              <w:rPr>
                <w:rFonts w:ascii="Poppins" w:cs="Poppins" w:eastAsia="Poppins" w:hAnsi="Poppins"/>
                <w:b w:val="1"/>
                <w:rtl w:val="0"/>
              </w:rPr>
              <w:t xml:space="preserve">Grader Feedback</w:t>
            </w:r>
          </w:p>
          <w:p w:rsidR="00000000" w:rsidDel="00000000" w:rsidP="00000000" w:rsidRDefault="00000000" w:rsidRPr="00000000" w14:paraId="00000060">
            <w:pPr>
              <w:pStyle w:val="Heading2"/>
              <w:shd w:fill="ffffff" w:val="clear"/>
              <w:spacing w:after="240" w:before="0" w:lineRule="auto"/>
              <w:rPr>
                <w:ins w:author="Kei Relingo" w:id="4" w:date="2023-01-31T07:45:35Z"/>
                <w:rFonts w:ascii="Poppins" w:cs="Poppins" w:eastAsia="Poppins" w:hAnsi="Poppins"/>
                <w:b w:val="1"/>
              </w:rPr>
            </w:pPr>
            <w:ins w:author="Kei Relingo" w:id="4" w:date="2023-01-31T07:45:35Z">
              <w:bookmarkStart w:colFirst="0" w:colLast="0" w:name="_lkjph14sbtcc" w:id="1"/>
              <w:bookmarkEnd w:id="1"/>
              <w:r w:rsidDel="00000000" w:rsidR="00000000" w:rsidRPr="00000000">
                <w:rPr>
                  <w:rFonts w:ascii="Poppins" w:cs="Poppins" w:eastAsia="Poppins" w:hAnsi="Poppins"/>
                  <w:b w:val="1"/>
                  <w:rtl w:val="0"/>
                </w:rPr>
                <w:t xml:space="preserve">👍 Nice work! You've successfully completed the prework and taken your first step towards building a Cybersecurity mindset!</w:t>
              </w:r>
            </w:ins>
          </w:p>
          <w:p w:rsidR="00000000" w:rsidDel="00000000" w:rsidP="00000000" w:rsidRDefault="00000000" w:rsidRPr="00000000" w14:paraId="00000061">
            <w:pPr>
              <w:pStyle w:val="Heading2"/>
              <w:shd w:fill="ffffff" w:val="clear"/>
              <w:spacing w:after="240" w:before="0" w:lineRule="auto"/>
              <w:rPr>
                <w:ins w:author="Kei Relingo" w:id="4" w:date="2023-01-31T07:45:35Z"/>
                <w:rFonts w:ascii="Poppins" w:cs="Poppins" w:eastAsia="Poppins" w:hAnsi="Poppins"/>
                <w:b w:val="1"/>
              </w:rPr>
            </w:pPr>
            <w:ins w:author="Kei Relingo" w:id="4" w:date="2023-01-31T07:45:35Z">
              <w:bookmarkStart w:colFirst="0" w:colLast="0" w:name="_lse6f0olgu7v" w:id="2"/>
              <w:bookmarkEnd w:id="2"/>
              <w:r w:rsidDel="00000000" w:rsidR="00000000" w:rsidRPr="00000000">
                <w:rPr>
                  <w:rFonts w:ascii="Poppins" w:cs="Poppins" w:eastAsia="Poppins" w:hAnsi="Poppins"/>
                  <w:b w:val="1"/>
                  <w:rtl w:val="0"/>
                </w:rPr>
                <w:t xml:space="preserve">You'll hear from us soon with more information about the rest of the selection process. In the meantime, feel free to explore the topics from this prework further!  </w:t>
              </w:r>
            </w:ins>
          </w:p>
          <w:p w:rsidR="00000000" w:rsidDel="00000000" w:rsidP="00000000" w:rsidRDefault="00000000" w:rsidRPr="00000000" w14:paraId="00000062">
            <w:pPr>
              <w:pStyle w:val="Heading2"/>
              <w:shd w:fill="ffffff" w:val="clear"/>
              <w:spacing w:after="240" w:before="0" w:lineRule="auto"/>
              <w:rPr>
                <w:ins w:author="Kei Relingo" w:id="4" w:date="2023-01-31T07:45:35Z"/>
                <w:rFonts w:ascii="Poppins" w:cs="Poppins" w:eastAsia="Poppins" w:hAnsi="Poppins"/>
                <w:b w:val="1"/>
              </w:rPr>
            </w:pPr>
            <w:ins w:author="Kei Relingo" w:id="4" w:date="2023-01-31T07:45:35Z">
              <w:bookmarkStart w:colFirst="0" w:colLast="0" w:name="_tvk5mjszsh62" w:id="3"/>
              <w:bookmarkEnd w:id="3"/>
              <w:r w:rsidDel="00000000" w:rsidR="00000000" w:rsidRPr="00000000">
                <w:rPr>
                  <w:rFonts w:ascii="Poppins" w:cs="Poppins" w:eastAsia="Poppins" w:hAnsi="Poppins"/>
                  <w:b w:val="1"/>
                  <w:rtl w:val="0"/>
                </w:rPr>
                <w:t xml:space="preserve">If you have any particular questions about the prework in general or on any of the feedback, feel free to post on the </w:t>
              </w:r>
              <w:r w:rsidDel="00000000" w:rsidR="00000000" w:rsidRPr="00000000">
                <w:fldChar w:fldCharType="begin"/>
              </w:r>
              <w:r w:rsidDel="00000000" w:rsidR="00000000" w:rsidRPr="00000000">
                <w:instrText xml:space="preserve">HYPERLINK "https://go.codepath.org/preworkslack"</w:instrText>
              </w:r>
              <w:r w:rsidDel="00000000" w:rsidR="00000000" w:rsidRPr="00000000">
                <w:fldChar w:fldCharType="separate"/>
              </w:r>
              <w:r w:rsidDel="00000000" w:rsidR="00000000" w:rsidRPr="00000000">
                <w:rPr>
                  <w:rFonts w:ascii="Poppins" w:cs="Poppins" w:eastAsia="Poppins" w:hAnsi="Poppins"/>
                  <w:b w:val="1"/>
                  <w:rtl w:val="0"/>
                </w:rPr>
                <w:t xml:space="preserve">Prework Slack channel</w:t>
              </w:r>
              <w:r w:rsidDel="00000000" w:rsidR="00000000" w:rsidRPr="00000000">
                <w:fldChar w:fldCharType="end"/>
              </w:r>
              <w:r w:rsidDel="00000000" w:rsidR="00000000" w:rsidRPr="00000000">
                <w:rPr>
                  <w:rFonts w:ascii="Poppins" w:cs="Poppins" w:eastAsia="Poppins" w:hAnsi="Poppins"/>
                  <w:b w:val="1"/>
                  <w:rtl w:val="0"/>
                </w:rPr>
                <w:t xml:space="preserve">.</w:t>
              </w:r>
            </w:ins>
          </w:p>
          <w:p w:rsidR="00000000" w:rsidDel="00000000" w:rsidP="00000000" w:rsidRDefault="00000000" w:rsidRPr="00000000" w14:paraId="00000063">
            <w:pPr>
              <w:pStyle w:val="Heading2"/>
              <w:shd w:fill="ffffff" w:val="clear"/>
              <w:spacing w:after="0" w:before="0" w:lineRule="auto"/>
              <w:rPr>
                <w:rFonts w:ascii="Poppins" w:cs="Poppins" w:eastAsia="Poppins" w:hAnsi="Poppins"/>
              </w:rPr>
              <w:pPrChange w:author="Kei Relingo" w:id="0" w:date="2023-01-31T07:45:35Z">
                <w:pPr/>
              </w:pPrChange>
            </w:pPr>
            <w:ins w:author="Kei Relingo" w:id="4" w:date="2023-01-31T07:45:35Z">
              <w:r w:rsidDel="00000000" w:rsidR="00000000" w:rsidRPr="00000000">
                <w:rPr>
                  <w:rFonts w:ascii="Poppins" w:cs="Poppins" w:eastAsia="Poppins" w:hAnsi="Poppins"/>
                  <w:b w:val="1"/>
                  <w:rtl w:val="0"/>
                </w:rPr>
                <w:t xml:space="preserve">If you have any technical questions about the project or concepts covered this week, we encourage you to post a question on the course </w:t>
              </w:r>
              <w:r w:rsidDel="00000000" w:rsidR="00000000" w:rsidRPr="00000000">
                <w:fldChar w:fldCharType="begin"/>
              </w:r>
              <w:r w:rsidDel="00000000" w:rsidR="00000000" w:rsidRPr="00000000">
                <w:instrText xml:space="preserve">HYPERLINK "https://go.codepath.org/preworkslack"</w:instrText>
              </w:r>
              <w:r w:rsidDel="00000000" w:rsidR="00000000" w:rsidRPr="00000000">
                <w:fldChar w:fldCharType="separate"/>
              </w:r>
              <w:r w:rsidDel="00000000" w:rsidR="00000000" w:rsidRPr="00000000">
                <w:rPr>
                  <w:rFonts w:ascii="Poppins" w:cs="Poppins" w:eastAsia="Poppins" w:hAnsi="Poppins"/>
                  <w:b w:val="1"/>
                  <w:rtl w:val="0"/>
                </w:rPr>
                <w:t xml:space="preserve">Prework Slack channel</w:t>
              </w:r>
              <w:r w:rsidDel="00000000" w:rsidR="00000000" w:rsidRPr="00000000">
                <w:fldChar w:fldCharType="end"/>
              </w:r>
              <w:r w:rsidDel="00000000" w:rsidR="00000000" w:rsidRPr="00000000">
                <w:rPr>
                  <w:rFonts w:ascii="Poppins" w:cs="Poppins" w:eastAsia="Poppins" w:hAnsi="Poppins"/>
                  <w:b w:val="1"/>
                  <w:rtl w:val="0"/>
                </w:rPr>
                <w:t xml:space="preserve">. For any questions about your application, email us at </w:t>
              </w:r>
              <w:r w:rsidDel="00000000" w:rsidR="00000000" w:rsidRPr="00000000">
                <w:rPr>
                  <w:rFonts w:ascii="Poppins" w:cs="Poppins" w:eastAsia="Poppins" w:hAnsi="Poppins"/>
                  <w:b w:val="1"/>
                  <w:rtl w:val="0"/>
                </w:rPr>
                <w:t xml:space="preserve">admissions@codepath.org</w:t>
              </w:r>
              <w:r w:rsidDel="00000000" w:rsidR="00000000" w:rsidRPr="00000000">
                <w:rPr>
                  <w:rFonts w:ascii="Poppins" w:cs="Poppins" w:eastAsia="Poppins" w:hAnsi="Poppins"/>
                  <w:b w:val="1"/>
                  <w:rtl w:val="0"/>
                </w:rPr>
                <w:t xml:space="preserve"> </w:t>
              </w:r>
            </w:ins>
            <w:r w:rsidDel="00000000" w:rsidR="00000000" w:rsidRPr="00000000">
              <w:rPr>
                <w:rtl w:val="0"/>
              </w:rPr>
            </w:r>
          </w:p>
        </w:tc>
      </w:tr>
    </w:tbl>
    <w:p w:rsidR="00000000" w:rsidDel="00000000" w:rsidP="00000000" w:rsidRDefault="00000000" w:rsidRPr="00000000" w14:paraId="00000064">
      <w:pPr>
        <w:rPr>
          <w:rFonts w:ascii="Poppins" w:cs="Poppins" w:eastAsia="Poppins" w:hAnsi="Poppins"/>
        </w:rPr>
      </w:pPr>
      <w:r w:rsidDel="00000000" w:rsidR="00000000" w:rsidRPr="00000000">
        <w:rPr>
          <w:rtl w:val="0"/>
        </w:rPr>
      </w:r>
    </w:p>
    <w:p w:rsidR="00000000" w:rsidDel="00000000" w:rsidP="00000000" w:rsidRDefault="00000000" w:rsidRPr="00000000" w14:paraId="00000065">
      <w:pPr>
        <w:rPr>
          <w:rFonts w:ascii="Poppins" w:cs="Poppins" w:eastAsia="Poppins" w:hAnsi="Poppins"/>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urses.codepath.org/snippets/cyb101/prework" TargetMode="External"/><Relationship Id="rId7" Type="http://schemas.openxmlformats.org/officeDocument/2006/relationships/hyperlink" Target="https://en.wikipedia.org/wiki/List_of_security_hacking_incident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